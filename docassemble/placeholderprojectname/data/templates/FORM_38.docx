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7256" w:type="dxa"/>
        <w:jc w:val="center"/>
        <w:tblLook w:val="04A0" w:firstRow="1" w:lastRow="0" w:firstColumn="1" w:lastColumn="0" w:noHBand="0" w:noVBand="1"/>
      </w:tblPr>
      <w:tblGrid>
        <w:gridCol w:w="9020"/>
      </w:tblGrid>
      <w:tr w:rsidR="00050EA6" w:rsidRPr="006F2CA2" w14:paraId="6B827B3D" w14:textId="77777777" w:rsidTr="009D4600">
        <w:trPr>
          <w:cantSplit/>
          <w:jc w:val="center"/>
        </w:trPr>
        <w:tc>
          <w:tcPr>
            <w:tcW w:w="7256" w:type="dxa"/>
          </w:tcPr>
          <w:tbl>
            <w:tblPr>
              <w:tblW w:w="7040" w:type="dxa"/>
              <w:jc w:val="center"/>
              <w:tblLook w:val="04A0" w:firstRow="1" w:lastRow="0" w:firstColumn="1" w:lastColumn="0" w:noHBand="0" w:noVBand="1"/>
            </w:tblPr>
            <w:tblGrid>
              <w:gridCol w:w="1810"/>
              <w:gridCol w:w="5488"/>
              <w:gridCol w:w="1506"/>
            </w:tblGrid>
            <w:tr w:rsidR="00050EA6" w14:paraId="4813CF97" w14:textId="77777777" w:rsidTr="00881D94">
              <w:trPr>
                <w:cantSplit/>
                <w:jc w:val="center"/>
              </w:trPr>
              <w:tc>
                <w:tcPr>
                  <w:tcW w:w="7040" w:type="dxa"/>
                  <w:gridSpan w:val="3"/>
                </w:tcPr>
                <w:p w14:paraId="4975D25B" w14:textId="77777777" w:rsidR="00050EA6" w:rsidRDefault="00050EA6" w:rsidP="00881D94">
                  <w:pPr>
                    <w:pStyle w:val="TableItemCentered"/>
                  </w:pPr>
                  <w:r>
                    <w:t>FORM 38</w:t>
                  </w:r>
                </w:p>
              </w:tc>
            </w:tr>
            <w:tr w:rsidR="00101DFD" w14:paraId="02665116" w14:textId="77777777" w:rsidTr="00881D94">
              <w:trPr>
                <w:cantSplit/>
                <w:jc w:val="center"/>
              </w:trPr>
              <w:tc>
                <w:tcPr>
                  <w:tcW w:w="1280" w:type="dxa"/>
                </w:tcPr>
                <w:p w14:paraId="3B0FA83A" w14:textId="77777777" w:rsidR="00050EA6" w:rsidRPr="00D56886" w:rsidRDefault="00050EA6" w:rsidP="00881D94">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62B580C6" w14:textId="77777777" w:rsidR="00050EA6" w:rsidRDefault="00050EA6" w:rsidP="00881D94">
                  <w:pPr>
                    <w:pStyle w:val="TableItemCentered"/>
                  </w:pPr>
                </w:p>
                <w:p w14:paraId="681A259C" w14:textId="77777777" w:rsidR="00050EA6" w:rsidRDefault="00050EA6" w:rsidP="00881D94">
                  <w:pPr>
                    <w:pStyle w:val="TableItemCentered"/>
                  </w:pPr>
                  <w:r>
                    <w:fldChar w:fldCharType="begin"/>
                  </w:r>
                  <w:r>
                    <w:instrText xml:space="preserve"> GUID=ec12b525-ad2e-4fba-a90b-c74312d1d4ec </w:instrText>
                  </w:r>
                  <w:r>
                    <w:fldChar w:fldCharType="end"/>
                  </w:r>
                  <w:r>
                    <w:t>ADOPTION STATEMENT</w:t>
                  </w:r>
                </w:p>
              </w:tc>
              <w:tc>
                <w:tcPr>
                  <w:tcW w:w="1380" w:type="dxa"/>
                </w:tcPr>
                <w:p w14:paraId="4E21D146" w14:textId="77777777" w:rsidR="00050EA6" w:rsidRDefault="00050EA6" w:rsidP="00881D94">
                  <w:pPr>
                    <w:pStyle w:val="TableItemCentered"/>
                  </w:pPr>
                  <w:r>
                    <w:fldChar w:fldCharType="begin"/>
                  </w:r>
                  <w:r>
                    <w:instrText xml:space="preserve"> GUID=c18eac9d-03da-40ea-beb6-92eb97af8242 </w:instrText>
                  </w:r>
                  <w:r>
                    <w:fldChar w:fldCharType="end"/>
                  </w:r>
                </w:p>
              </w:tc>
            </w:tr>
            <w:tr w:rsidR="00050EA6" w14:paraId="630F1ED3" w14:textId="77777777" w:rsidTr="00881D94">
              <w:trPr>
                <w:cantSplit/>
                <w:jc w:val="center"/>
              </w:trPr>
              <w:tc>
                <w:tcPr>
                  <w:tcW w:w="7040" w:type="dxa"/>
                  <w:gridSpan w:val="3"/>
                </w:tcPr>
                <w:p w14:paraId="2A4166A0" w14:textId="77777777" w:rsidR="00050EA6" w:rsidRDefault="00050EA6" w:rsidP="00881D94">
                  <w:pPr>
                    <w:pStyle w:val="TableItemCentered"/>
                  </w:pPr>
                  <w:r>
                    <w:fldChar w:fldCharType="begin"/>
                  </w:r>
                  <w:r>
                    <w:instrText xml:space="preserve"> GUID=95486568-7558-4a26-86ac-fa4ee941f1d4 </w:instrText>
                  </w:r>
                  <w:r>
                    <w:fldChar w:fldCharType="end"/>
                  </w:r>
                  <w:r>
                    <w:t>(Title as in Form 37)</w:t>
                  </w:r>
                </w:p>
                <w:p w14:paraId="2A0AD35B" w14:textId="095C535C" w:rsidR="00050EA6" w:rsidRDefault="00050EA6" w:rsidP="00881D94">
                  <w:pPr>
                    <w:pStyle w:val="ScheduleSectionTextIndent"/>
                    <w:ind w:firstLine="500"/>
                  </w:pPr>
                  <w:r>
                    <w:fldChar w:fldCharType="begin"/>
                  </w:r>
                  <w:r>
                    <w:instrText xml:space="preserve"> GUID=3c796fe3-0bd8-499c-a9df-078c5015712d </w:instrText>
                  </w:r>
                  <w:r>
                    <w:fldChar w:fldCharType="end"/>
                  </w:r>
                  <w:r>
                    <w:t>The Applicant(</w:t>
                  </w:r>
                  <w:proofErr w:type="gramStart"/>
                  <w:r>
                    <w:t>s)   </w:t>
                  </w:r>
                  <w:proofErr w:type="gramEnd"/>
                  <w:r w:rsidR="00101DFD">
                    <w:t>{{applicant.name first}}</w:t>
                  </w:r>
                  <w:r>
                    <w:t> </w:t>
                  </w:r>
                  <w:r w:rsidR="00101DFD">
                    <w:t>{{applicant.name.last}}</w:t>
                  </w:r>
                  <w:r>
                    <w:t>                     and       </w:t>
                  </w:r>
                  <w:r w:rsidR="00101DFD">
                    <w:t>{{</w:t>
                  </w:r>
                  <w:proofErr w:type="spellStart"/>
                  <w:r w:rsidR="00101DFD">
                    <w:t>spouse.name.first</w:t>
                  </w:r>
                  <w:proofErr w:type="spellEnd"/>
                  <w:r w:rsidR="00101DFD">
                    <w:t>}}</w:t>
                  </w:r>
                  <w:r>
                    <w:t> </w:t>
                  </w:r>
                  <w:r w:rsidR="00101DFD">
                    <w:t>{{</w:t>
                  </w:r>
                  <w:proofErr w:type="spellStart"/>
                  <w:r w:rsidR="00101DFD">
                    <w:t>spouse.name.last</w:t>
                  </w:r>
                  <w:proofErr w:type="spellEnd"/>
                  <w:r w:rsidR="00101DFD">
                    <w:t>}}</w:t>
                  </w:r>
                  <w:r>
                    <w:t>                 , his wife, of      </w:t>
                  </w:r>
                  <w:r w:rsidR="00101DFD">
                    <w:t>{{</w:t>
                  </w:r>
                  <w:proofErr w:type="spellStart"/>
                  <w:r w:rsidR="00101DFD">
                    <w:t>applicant.address</w:t>
                  </w:r>
                  <w:proofErr w:type="spellEnd"/>
                  <w:r w:rsidR="00101DFD">
                    <w:t>}}</w:t>
                  </w:r>
                  <w:r>
                    <w:t>                   state as follows:</w:t>
                  </w:r>
                </w:p>
                <w:p w14:paraId="7C5B229F" w14:textId="77777777" w:rsidR="00050EA6" w:rsidRDefault="00050EA6" w:rsidP="00881D94">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4F4C226D" w14:textId="1A97A191" w:rsidR="00050EA6" w:rsidRDefault="00050EA6" w:rsidP="00881D94">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r w:rsidR="005B6E0E">
                    <w:t xml:space="preserve"> {{</w:t>
                  </w:r>
                  <w:proofErr w:type="spellStart"/>
                  <w:proofErr w:type="gramStart"/>
                  <w:r w:rsidR="005B6E0E">
                    <w:t>applicant.name.first</w:t>
                  </w:r>
                  <w:proofErr w:type="spellEnd"/>
                  <w:proofErr w:type="gramEnd"/>
                  <w:r w:rsidR="005B6E0E">
                    <w:t>}} {{</w:t>
                  </w:r>
                  <w:proofErr w:type="spellStart"/>
                  <w:r w:rsidR="005B6E0E">
                    <w:t>applicant.name.last</w:t>
                  </w:r>
                  <w:proofErr w:type="spellEnd"/>
                  <w:r w:rsidR="005B6E0E">
                    <w:t>}}</w:t>
                  </w:r>
                </w:p>
                <w:p w14:paraId="36D18265" w14:textId="0349AC64" w:rsidR="00050EA6" w:rsidRDefault="00050EA6" w:rsidP="00881D94">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r w:rsidR="005B6E0E">
                    <w:t xml:space="preserve"> {{</w:t>
                  </w:r>
                  <w:proofErr w:type="spellStart"/>
                  <w:r w:rsidR="005B6E0E">
                    <w:t>applicant.age</w:t>
                  </w:r>
                  <w:proofErr w:type="spellEnd"/>
                  <w:r w:rsidR="005B6E0E">
                    <w:t>}}</w:t>
                  </w:r>
                </w:p>
                <w:p w14:paraId="1E842B85" w14:textId="31184C2C" w:rsidR="00050EA6" w:rsidRDefault="00050EA6" w:rsidP="00881D94">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r w:rsidR="005B6E0E">
                    <w:t xml:space="preserve"> {{</w:t>
                  </w:r>
                  <w:proofErr w:type="spellStart"/>
                  <w:proofErr w:type="gramStart"/>
                  <w:r w:rsidR="005B6E0E">
                    <w:t>applicant.nric</w:t>
                  </w:r>
                  <w:proofErr w:type="spellEnd"/>
                  <w:proofErr w:type="gramEnd"/>
                  <w:r w:rsidR="005B6E0E">
                    <w:t>}}</w:t>
                  </w:r>
                </w:p>
                <w:p w14:paraId="4F864417" w14:textId="34F04586" w:rsidR="00050EA6" w:rsidRDefault="00050EA6" w:rsidP="00881D94">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r w:rsidR="005B6E0E">
                    <w:t xml:space="preserve"> {{</w:t>
                  </w:r>
                  <w:proofErr w:type="spellStart"/>
                  <w:proofErr w:type="gramStart"/>
                  <w:r w:rsidR="005B6E0E">
                    <w:t>applicant.address</w:t>
                  </w:r>
                  <w:proofErr w:type="spellEnd"/>
                  <w:proofErr w:type="gramEnd"/>
                  <w:r w:rsidR="005B6E0E">
                    <w:t>}}</w:t>
                  </w:r>
                </w:p>
                <w:p w14:paraId="6CEEF7BA" w14:textId="7976702D" w:rsidR="00050EA6" w:rsidRDefault="00050EA6" w:rsidP="00881D94">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r w:rsidR="005B6E0E">
                    <w:t xml:space="preserve"> {{</w:t>
                  </w:r>
                  <w:proofErr w:type="spellStart"/>
                  <w:proofErr w:type="gramStart"/>
                  <w:r w:rsidR="005B6E0E">
                    <w:t>applicant.occupation</w:t>
                  </w:r>
                  <w:proofErr w:type="spellEnd"/>
                  <w:proofErr w:type="gramEnd"/>
                  <w:r w:rsidR="005B6E0E">
                    <w:t>}}</w:t>
                  </w:r>
                </w:p>
                <w:p w14:paraId="26A27E74" w14:textId="268A3BFF" w:rsidR="00050EA6" w:rsidRDefault="00050EA6" w:rsidP="00881D94">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r w:rsidR="005B6E0E">
                    <w:t xml:space="preserve"> {{</w:t>
                  </w:r>
                  <w:proofErr w:type="spellStart"/>
                  <w:proofErr w:type="gramStart"/>
                  <w:r w:rsidR="005B6E0E">
                    <w:t>applicant.relationship</w:t>
                  </w:r>
                  <w:proofErr w:type="gramEnd"/>
                  <w:r w:rsidR="005B6E0E">
                    <w:t>_with_child</w:t>
                  </w:r>
                  <w:proofErr w:type="spellEnd"/>
                  <w:r w:rsidR="005B6E0E">
                    <w:t>}}</w:t>
                  </w:r>
                </w:p>
                <w:p w14:paraId="42D9E090" w14:textId="77777777" w:rsidR="00050EA6" w:rsidRDefault="00050EA6" w:rsidP="00881D94">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3B88C589" w14:textId="78CBCA6C" w:rsidR="00050EA6" w:rsidRDefault="00050EA6" w:rsidP="00881D94">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r w:rsidR="005B6E0E">
                    <w:t xml:space="preserve"> {{</w:t>
                  </w:r>
                  <w:proofErr w:type="spellStart"/>
                  <w:proofErr w:type="gramStart"/>
                  <w:r w:rsidR="005B6E0E">
                    <w:t>spouse.name.first</w:t>
                  </w:r>
                  <w:proofErr w:type="spellEnd"/>
                  <w:proofErr w:type="gramEnd"/>
                  <w:r w:rsidR="005B6E0E">
                    <w:t>}} {{</w:t>
                  </w:r>
                  <w:proofErr w:type="spellStart"/>
                  <w:r w:rsidR="005B6E0E">
                    <w:t>spouse.name.last</w:t>
                  </w:r>
                  <w:proofErr w:type="spellEnd"/>
                  <w:r w:rsidR="005B6E0E">
                    <w:t>}}</w:t>
                  </w:r>
                </w:p>
                <w:p w14:paraId="090EEEB7" w14:textId="2327D442" w:rsidR="00050EA6" w:rsidRDefault="00050EA6" w:rsidP="00881D94">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r w:rsidR="005B6E0E">
                    <w:t xml:space="preserve"> {{</w:t>
                  </w:r>
                  <w:proofErr w:type="spellStart"/>
                  <w:r w:rsidR="005B6E0E">
                    <w:t>spouse.age</w:t>
                  </w:r>
                  <w:proofErr w:type="spellEnd"/>
                  <w:r w:rsidR="005B6E0E">
                    <w:t>}}</w:t>
                  </w:r>
                </w:p>
                <w:p w14:paraId="1CE8A312" w14:textId="697AA3CF" w:rsidR="00050EA6" w:rsidRDefault="00050EA6" w:rsidP="00881D94">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r w:rsidR="005B6E0E">
                    <w:t xml:space="preserve"> {{</w:t>
                  </w:r>
                  <w:proofErr w:type="spellStart"/>
                  <w:proofErr w:type="gramStart"/>
                  <w:r w:rsidR="005B6E0E">
                    <w:t>spouse.nric</w:t>
                  </w:r>
                  <w:proofErr w:type="spellEnd"/>
                  <w:proofErr w:type="gramEnd"/>
                  <w:r w:rsidR="005B6E0E">
                    <w:t>}}</w:t>
                  </w:r>
                </w:p>
                <w:p w14:paraId="23C4B30C" w14:textId="757B551A" w:rsidR="00050EA6" w:rsidRDefault="00050EA6" w:rsidP="00881D94">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r w:rsidR="005B6E0E">
                    <w:t xml:space="preserve"> {{</w:t>
                  </w:r>
                  <w:proofErr w:type="spellStart"/>
                  <w:proofErr w:type="gramStart"/>
                  <w:r w:rsidR="005B6E0E">
                    <w:t>applicant.address</w:t>
                  </w:r>
                  <w:proofErr w:type="spellEnd"/>
                  <w:proofErr w:type="gramEnd"/>
                  <w:r w:rsidR="005B6E0E">
                    <w:t>}}</w:t>
                  </w:r>
                </w:p>
                <w:p w14:paraId="4C158E1A" w14:textId="1BE9491E" w:rsidR="00050EA6" w:rsidRDefault="00050EA6" w:rsidP="00881D94">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r w:rsidR="005B6E0E">
                    <w:t xml:space="preserve"> {{</w:t>
                  </w:r>
                  <w:proofErr w:type="spellStart"/>
                  <w:proofErr w:type="gramStart"/>
                  <w:r w:rsidR="005B6E0E">
                    <w:t>spouse.occupation</w:t>
                  </w:r>
                  <w:proofErr w:type="spellEnd"/>
                  <w:proofErr w:type="gramEnd"/>
                  <w:r w:rsidR="005B6E0E">
                    <w:t>}}</w:t>
                  </w:r>
                </w:p>
                <w:p w14:paraId="71F964DE" w14:textId="6FD7C5B8" w:rsidR="00050EA6" w:rsidRDefault="00050EA6" w:rsidP="00881D94">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r w:rsidR="005B6E0E">
                    <w:t xml:space="preserve"> {{</w:t>
                  </w:r>
                  <w:proofErr w:type="spellStart"/>
                  <w:proofErr w:type="gramStart"/>
                  <w:r w:rsidR="005B6E0E">
                    <w:t>spouse.relationship</w:t>
                  </w:r>
                  <w:proofErr w:type="gramEnd"/>
                  <w:r w:rsidR="005B6E0E">
                    <w:t>_with_child</w:t>
                  </w:r>
                  <w:proofErr w:type="spellEnd"/>
                  <w:r w:rsidR="005B6E0E">
                    <w:t>}}</w:t>
                  </w:r>
                </w:p>
                <w:p w14:paraId="079F884C" w14:textId="5855E1E9" w:rsidR="00050EA6" w:rsidRDefault="00050EA6" w:rsidP="00881D94">
                  <w:pPr>
                    <w:pStyle w:val="TableItemIndent2"/>
                    <w:ind w:left="940" w:firstLine="0"/>
                    <w:jc w:val="both"/>
                  </w:pPr>
                  <w:r>
                    <w:fldChar w:fldCharType="begin"/>
                  </w:r>
                  <w:r>
                    <w:instrText xml:space="preserve"> GUID=78a5e451-b9c1-4965-bbac-9dfd5505cf6d </w:instrText>
                  </w:r>
                  <w:r>
                    <w:fldChar w:fldCharType="end"/>
                  </w:r>
                  <w:r>
                    <w:t>3.</w:t>
                  </w:r>
                  <w:r>
                    <w:tab/>
                    <w:t xml:space="preserve">The Applicant(s) is (are) resident in Singapore </w:t>
                  </w:r>
                  <w:proofErr w:type="gramStart"/>
                  <w:r>
                    <w:t>at  </w:t>
                  </w:r>
                  <w:r w:rsidR="005B6E0E">
                    <w:t>{</w:t>
                  </w:r>
                  <w:proofErr w:type="gramEnd"/>
                  <w:r w:rsidR="005B6E0E">
                    <w:t>{applicant.address}}</w:t>
                  </w:r>
                  <w:r>
                    <w:t>  Singapore and domiciled in Singapore.</w:t>
                  </w:r>
                </w:p>
                <w:p w14:paraId="0E3C719A" w14:textId="3864A9B9" w:rsidR="00050EA6" w:rsidRDefault="00050EA6" w:rsidP="00881D94">
                  <w:pPr>
                    <w:pStyle w:val="TableItemIndent2"/>
                    <w:ind w:left="940" w:firstLine="0"/>
                    <w:jc w:val="both"/>
                  </w:pPr>
                  <w:r>
                    <w:fldChar w:fldCharType="begin"/>
                  </w:r>
                  <w:r>
                    <w:instrText xml:space="preserve"> GUID=a4758dcc-bad8-4893-b08b-e305b028b690 </w:instrText>
                  </w:r>
                  <w:r>
                    <w:fldChar w:fldCharType="end"/>
                  </w:r>
                  <w:r>
                    <w:t>4.</w:t>
                  </w:r>
                  <w:r>
                    <w:tab/>
                    <w:t>The Male Applicant </w:t>
                  </w:r>
                  <w:r w:rsidR="005B6E0E">
                    <w:t>{{</w:t>
                  </w:r>
                  <w:proofErr w:type="spellStart"/>
                  <w:proofErr w:type="gramStart"/>
                  <w:r w:rsidR="005B6E0E">
                    <w:t>applicant.name.first</w:t>
                  </w:r>
                  <w:proofErr w:type="spellEnd"/>
                  <w:proofErr w:type="gramEnd"/>
                  <w:r w:rsidR="005B6E0E">
                    <w:t>}} {{</w:t>
                  </w:r>
                  <w:proofErr w:type="spellStart"/>
                  <w:r w:rsidR="005B6E0E">
                    <w:t>applicant.name.last</w:t>
                  </w:r>
                  <w:proofErr w:type="spellEnd"/>
                  <w:r w:rsidR="005B6E0E">
                    <w:t>}}</w:t>
                  </w:r>
                  <w:r>
                    <w:t> married the Female Applicant</w:t>
                  </w:r>
                  <w:r w:rsidR="005B6E0E">
                    <w:t xml:space="preserve"> {{</w:t>
                  </w:r>
                  <w:proofErr w:type="spellStart"/>
                  <w:r w:rsidR="005B6E0E">
                    <w:t>spouse.name.first</w:t>
                  </w:r>
                  <w:proofErr w:type="spellEnd"/>
                  <w:r w:rsidR="005B6E0E">
                    <w:t>}} {{</w:t>
                  </w:r>
                  <w:proofErr w:type="spellStart"/>
                  <w:r w:rsidR="005B6E0E">
                    <w:t>spouse.name.last</w:t>
                  </w:r>
                  <w:proofErr w:type="spellEnd"/>
                  <w:r w:rsidR="005B6E0E">
                    <w:t>}}</w:t>
                  </w:r>
                  <w:r>
                    <w:t>at  </w:t>
                  </w:r>
                  <w:r w:rsidR="009D4600">
                    <w:t>{{</w:t>
                  </w:r>
                  <w:r w:rsidR="009D4600" w:rsidRPr="009D4600">
                    <w:rPr>
                      <w:highlight w:val="yellow"/>
                    </w:rPr>
                    <w:t>marriage location</w:t>
                  </w:r>
                  <w:r w:rsidR="009D4600">
                    <w:t>}}</w:t>
                  </w:r>
                  <w:r>
                    <w:t>                on   </w:t>
                  </w:r>
                  <w:r w:rsidR="009D4600">
                    <w:t>{{</w:t>
                  </w:r>
                  <w:r w:rsidR="009D4600" w:rsidRPr="009D4600">
                    <w:rPr>
                      <w:highlight w:val="yellow"/>
                    </w:rPr>
                    <w:t>marriage date</w:t>
                  </w:r>
                  <w:r w:rsidR="009D4600">
                    <w:t>}}</w:t>
                  </w:r>
                  <w:r>
                    <w:t>  .</w:t>
                  </w:r>
                </w:p>
                <w:p w14:paraId="3FDED7F1" w14:textId="08CFDF19" w:rsidR="00050EA6" w:rsidRDefault="00050EA6" w:rsidP="00881D94">
                  <w:pPr>
                    <w:pStyle w:val="TableItemIndent2"/>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r w:rsidR="009D4600">
                    <w:t xml:space="preserve"> </w:t>
                  </w:r>
                </w:p>
              </w:tc>
            </w:tr>
          </w:tbl>
          <w:p w14:paraId="561E8288" w14:textId="77777777" w:rsidR="00050EA6" w:rsidRPr="006F2CA2" w:rsidRDefault="00050EA6" w:rsidP="00881D94">
            <w:pPr>
              <w:spacing w:before="60" w:after="60" w:line="240" w:lineRule="auto"/>
              <w:rPr>
                <w:rFonts w:ascii="Times New Roman" w:hAnsi="Times New Roman" w:cs="Times New Roman"/>
                <w:sz w:val="22"/>
                <w:szCs w:val="20"/>
                <w:lang w:val="en-GB" w:eastAsia="en-US"/>
              </w:rPr>
            </w:pPr>
          </w:p>
        </w:tc>
      </w:tr>
      <w:tr w:rsidR="00050EA6" w14:paraId="3AD435BE" w14:textId="77777777" w:rsidTr="009D4600">
        <w:trPr>
          <w:cantSplit/>
          <w:jc w:val="center"/>
        </w:trPr>
        <w:tc>
          <w:tcPr>
            <w:tcW w:w="7256" w:type="dxa"/>
          </w:tcPr>
          <w:p w14:paraId="33A62050" w14:textId="2B5FD1C1" w:rsidR="00050EA6" w:rsidRDefault="009D4600" w:rsidP="009D4600">
            <w:pPr>
              <w:pStyle w:val="TableItemIndent2"/>
              <w:numPr>
                <w:ilvl w:val="0"/>
                <w:numId w:val="1"/>
              </w:numPr>
              <w:jc w:val="both"/>
            </w:pPr>
            <w:r>
              <w:t>{{</w:t>
            </w:r>
            <w:r w:rsidR="00DE22D0">
              <w:t>co_resident.name</w:t>
            </w:r>
            <w:r>
              <w:t>}}</w:t>
            </w:r>
          </w:p>
          <w:p w14:paraId="4B592F42" w14:textId="7CB6706D" w:rsidR="009D4600" w:rsidRDefault="009D4600" w:rsidP="009D4600">
            <w:pPr>
              <w:pStyle w:val="TableItemIndent2"/>
              <w:numPr>
                <w:ilvl w:val="0"/>
                <w:numId w:val="1"/>
              </w:numPr>
              <w:jc w:val="both"/>
            </w:pPr>
            <w:r>
              <w:t>{{</w:t>
            </w:r>
            <w:proofErr w:type="spellStart"/>
            <w:r w:rsidR="00DE22D0" w:rsidRPr="00DE22D0">
              <w:rPr>
                <w:highlight w:val="yellow"/>
              </w:rPr>
              <w:t>Co_resident</w:t>
            </w:r>
            <w:proofErr w:type="spellEnd"/>
            <w:r w:rsidR="00DE22D0" w:rsidRPr="00DE22D0">
              <w:rPr>
                <w:highlight w:val="yellow"/>
              </w:rPr>
              <w:t xml:space="preserve"> 2</w:t>
            </w:r>
            <w:r>
              <w:t>}}</w:t>
            </w:r>
          </w:p>
          <w:p w14:paraId="07BEB937" w14:textId="269B6CB5" w:rsidR="009D4600" w:rsidRDefault="009D4600" w:rsidP="00881D94">
            <w:pPr>
              <w:pStyle w:val="TableItemIndent2"/>
              <w:ind w:left="0" w:firstLine="0"/>
              <w:jc w:val="both"/>
            </w:pPr>
          </w:p>
        </w:tc>
      </w:tr>
    </w:tbl>
    <w:p w14:paraId="7A1E8DCA" w14:textId="77777777" w:rsidR="00050EA6" w:rsidRPr="00D61EB4" w:rsidRDefault="00050EA6" w:rsidP="00050EA6">
      <w:pPr>
        <w:pStyle w:val="TableItemIndent2"/>
        <w:ind w:left="1160" w:firstLine="825"/>
        <w:jc w:val="both"/>
        <w:rPr>
          <w:lang w:val="en-GB"/>
        </w:rPr>
      </w:pPr>
      <w:r w:rsidRPr="00347ACE">
        <w:rPr>
          <w:lang w:val="en-GB"/>
        </w:rPr>
        <w:t>6.</w:t>
      </w:r>
      <w:r>
        <w:rPr>
          <w:lang w:val="en-GB"/>
        </w:rPr>
        <w:t xml:space="preserve"> P</w:t>
      </w:r>
      <w:r w:rsidRPr="00D61EB4">
        <w:rPr>
          <w:lang w:val="en-GB"/>
        </w:rPr>
        <w:t>articulars of infant to be adopted (“the said infant”):</w:t>
      </w:r>
    </w:p>
    <w:p w14:paraId="01328170" w14:textId="730A33CB"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r w:rsidR="00DE22D0">
        <w:rPr>
          <w:rFonts w:ascii="Times New Roman" w:hAnsi="Times New Roman" w:cs="Times New Roman"/>
          <w:sz w:val="22"/>
          <w:szCs w:val="20"/>
          <w:lang w:val="en-GB" w:eastAsia="en-US"/>
        </w:rPr>
        <w:t xml:space="preserve"> </w:t>
      </w:r>
      <w:r w:rsidR="00B8754D">
        <w:rPr>
          <w:rFonts w:ascii="Times New Roman" w:hAnsi="Times New Roman" w:cs="Times New Roman"/>
          <w:sz w:val="22"/>
          <w:szCs w:val="20"/>
          <w:lang w:val="en-GB" w:eastAsia="en-US"/>
        </w:rPr>
        <w:t>{{</w:t>
      </w:r>
      <w:proofErr w:type="spellStart"/>
      <w:proofErr w:type="gramStart"/>
      <w:r w:rsidR="00B8754D">
        <w:rPr>
          <w:rFonts w:ascii="Times New Roman" w:hAnsi="Times New Roman" w:cs="Times New Roman"/>
          <w:sz w:val="22"/>
          <w:szCs w:val="20"/>
          <w:lang w:val="en-GB" w:eastAsia="en-US"/>
        </w:rPr>
        <w:t>child.name.first</w:t>
      </w:r>
      <w:proofErr w:type="spellEnd"/>
      <w:proofErr w:type="gram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child.name.last</w:t>
      </w:r>
      <w:proofErr w:type="spellEnd"/>
      <w:r w:rsidR="00B8754D">
        <w:rPr>
          <w:rFonts w:ascii="Times New Roman" w:hAnsi="Times New Roman" w:cs="Times New Roman"/>
          <w:sz w:val="22"/>
          <w:szCs w:val="20"/>
          <w:lang w:val="en-GB" w:eastAsia="en-US"/>
        </w:rPr>
        <w:t>}}</w:t>
      </w:r>
    </w:p>
    <w:p w14:paraId="099C4D54" w14:textId="1873CAD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r w:rsidR="00B8754D">
        <w:rPr>
          <w:rFonts w:ascii="Times New Roman" w:hAnsi="Times New Roman" w:cs="Times New Roman"/>
          <w:sz w:val="22"/>
          <w:szCs w:val="20"/>
          <w:lang w:val="en-GB" w:eastAsia="en-US"/>
        </w:rPr>
        <w:t xml:space="preserve"> {{</w:t>
      </w:r>
      <w:r w:rsidR="00B8754D" w:rsidRPr="00B8754D">
        <w:rPr>
          <w:rFonts w:ascii="Times New Roman" w:hAnsi="Times New Roman" w:cs="Times New Roman"/>
          <w:sz w:val="22"/>
          <w:szCs w:val="20"/>
          <w:highlight w:val="yellow"/>
          <w:lang w:val="en-GB" w:eastAsia="en-US"/>
        </w:rPr>
        <w:t>add here</w:t>
      </w:r>
      <w:r w:rsidR="00B8754D">
        <w:rPr>
          <w:rFonts w:ascii="Times New Roman" w:hAnsi="Times New Roman" w:cs="Times New Roman"/>
          <w:sz w:val="22"/>
          <w:szCs w:val="20"/>
          <w:lang w:val="en-GB" w:eastAsia="en-US"/>
        </w:rPr>
        <w:t>}}</w:t>
      </w:r>
    </w:p>
    <w:p w14:paraId="4C4F465D" w14:textId="4F26C60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child.birthdate</w:t>
      </w:r>
      <w:proofErr w:type="spellEnd"/>
      <w:proofErr w:type="gramEnd"/>
      <w:r w:rsidR="00B8754D">
        <w:rPr>
          <w:rFonts w:ascii="Times New Roman" w:hAnsi="Times New Roman" w:cs="Times New Roman"/>
          <w:sz w:val="22"/>
          <w:szCs w:val="20"/>
          <w:lang w:val="en-GB" w:eastAsia="en-US"/>
        </w:rPr>
        <w:t>}}</w:t>
      </w:r>
    </w:p>
    <w:p w14:paraId="184B41A1" w14:textId="194854DE"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r w:rsidR="00B8754D">
        <w:rPr>
          <w:rFonts w:ascii="Times New Roman" w:hAnsi="Times New Roman" w:cs="Times New Roman"/>
          <w:sz w:val="22"/>
          <w:szCs w:val="20"/>
          <w:lang w:val="en-GB" w:eastAsia="en-US"/>
        </w:rPr>
        <w:t xml:space="preserve"> {{</w:t>
      </w:r>
      <w:proofErr w:type="spellStart"/>
      <w:r w:rsidR="00B8754D">
        <w:rPr>
          <w:rFonts w:ascii="Times New Roman" w:hAnsi="Times New Roman" w:cs="Times New Roman"/>
          <w:sz w:val="22"/>
          <w:szCs w:val="20"/>
          <w:lang w:val="en-GB" w:eastAsia="en-US"/>
        </w:rPr>
        <w:t>child.age</w:t>
      </w:r>
      <w:proofErr w:type="spellEnd"/>
      <w:r w:rsidR="00B8754D">
        <w:rPr>
          <w:rFonts w:ascii="Times New Roman" w:hAnsi="Times New Roman" w:cs="Times New Roman"/>
          <w:sz w:val="22"/>
          <w:szCs w:val="20"/>
          <w:lang w:val="en-GB" w:eastAsia="en-US"/>
        </w:rPr>
        <w:t>}}</w:t>
      </w:r>
    </w:p>
    <w:p w14:paraId="1A218592" w14:textId="312C8840"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child.gender</w:t>
      </w:r>
      <w:proofErr w:type="spellEnd"/>
      <w:proofErr w:type="gramEnd"/>
      <w:r w:rsidR="00B8754D">
        <w:rPr>
          <w:rFonts w:ascii="Times New Roman" w:hAnsi="Times New Roman" w:cs="Times New Roman"/>
          <w:sz w:val="22"/>
          <w:szCs w:val="20"/>
          <w:lang w:val="en-GB" w:eastAsia="en-US"/>
        </w:rPr>
        <w:t>}}</w:t>
      </w:r>
    </w:p>
    <w:p w14:paraId="130E01D7" w14:textId="1BC58967"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child.nationality</w:t>
      </w:r>
      <w:proofErr w:type="spellEnd"/>
      <w:proofErr w:type="gramEnd"/>
      <w:r w:rsidR="00B8754D">
        <w:rPr>
          <w:rFonts w:ascii="Times New Roman" w:hAnsi="Times New Roman" w:cs="Times New Roman"/>
          <w:sz w:val="22"/>
          <w:szCs w:val="20"/>
          <w:lang w:val="en-GB" w:eastAsia="en-US"/>
        </w:rPr>
        <w:t>}}</w:t>
      </w:r>
    </w:p>
    <w:p w14:paraId="1B6959BE" w14:textId="1A57546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child.race</w:t>
      </w:r>
      <w:proofErr w:type="spellEnd"/>
      <w:proofErr w:type="gramEnd"/>
      <w:r w:rsidR="00B8754D">
        <w:rPr>
          <w:rFonts w:ascii="Times New Roman" w:hAnsi="Times New Roman" w:cs="Times New Roman"/>
          <w:sz w:val="22"/>
          <w:szCs w:val="20"/>
          <w:lang w:val="en-GB" w:eastAsia="en-US"/>
        </w:rPr>
        <w:t>}}</w:t>
      </w:r>
    </w:p>
    <w:p w14:paraId="33A49030" w14:textId="60CE2CDD"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child.maritalstatus</w:t>
      </w:r>
      <w:proofErr w:type="spellEnd"/>
      <w:proofErr w:type="gramEnd"/>
      <w:r w:rsidR="00B8754D">
        <w:rPr>
          <w:rFonts w:ascii="Times New Roman" w:hAnsi="Times New Roman" w:cs="Times New Roman"/>
          <w:sz w:val="22"/>
          <w:szCs w:val="20"/>
          <w:lang w:val="en-GB" w:eastAsia="en-US"/>
        </w:rPr>
        <w:t>}}</w:t>
      </w:r>
    </w:p>
    <w:p w14:paraId="4B3C43D3" w14:textId="20AA627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proofErr w:type="spellStart"/>
      <w:r w:rsidRPr="00D61EB4">
        <w:rPr>
          <w:rFonts w:ascii="Times New Roman" w:hAnsi="Times New Roman" w:cs="Times New Roman"/>
          <w:i/>
          <w:sz w:val="22"/>
          <w:szCs w:val="20"/>
          <w:lang w:val="en-GB" w:eastAsia="en-US"/>
        </w:rPr>
        <w:t>i</w:t>
      </w:r>
      <w:proofErr w:type="spellEnd"/>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child.address</w:t>
      </w:r>
      <w:proofErr w:type="spellEnd"/>
      <w:proofErr w:type="gramEnd"/>
      <w:r w:rsidR="00B8754D">
        <w:rPr>
          <w:rFonts w:ascii="Times New Roman" w:hAnsi="Times New Roman" w:cs="Times New Roman"/>
          <w:sz w:val="22"/>
          <w:szCs w:val="20"/>
          <w:lang w:val="en-GB" w:eastAsia="en-US"/>
        </w:rPr>
        <w:t>}}</w:t>
      </w:r>
    </w:p>
    <w:p w14:paraId="6202CCF1" w14:textId="3D2A15B7"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is </w:t>
      </w:r>
      <w:r w:rsidR="00842666">
        <w:rPr>
          <w:rFonts w:ascii="Times New Roman" w:hAnsi="Times New Roman" w:cs="Times New Roman"/>
          <w:sz w:val="22"/>
          <w:szCs w:val="20"/>
          <w:lang w:val="en-GB" w:eastAsia="en-US"/>
        </w:rPr>
        <w:t xml:space="preserve">{{‘entitled’ if </w:t>
      </w:r>
      <w:proofErr w:type="spellStart"/>
      <w:r w:rsidR="00842666">
        <w:rPr>
          <w:rFonts w:ascii="Times New Roman" w:hAnsi="Times New Roman" w:cs="Times New Roman"/>
          <w:sz w:val="22"/>
          <w:szCs w:val="20"/>
          <w:lang w:val="en-GB" w:eastAsia="en-US"/>
        </w:rPr>
        <w:t>child_entitled</w:t>
      </w:r>
      <w:proofErr w:type="spellEnd"/>
      <w:r w:rsidR="00842666">
        <w:rPr>
          <w:rFonts w:ascii="Times New Roman" w:hAnsi="Times New Roman" w:cs="Times New Roman"/>
          <w:sz w:val="22"/>
          <w:szCs w:val="20"/>
          <w:lang w:val="en-GB" w:eastAsia="en-US"/>
        </w:rPr>
        <w:t xml:space="preserve"> is True else ‘not entitled’}} </w:t>
      </w:r>
      <w:r w:rsidRPr="00B8754D">
        <w:rPr>
          <w:rFonts w:ascii="Times New Roman" w:hAnsi="Times New Roman" w:cs="Times New Roman"/>
          <w:sz w:val="22"/>
          <w:szCs w:val="20"/>
          <w:highlight w:val="yellow"/>
          <w:lang w:val="en-GB" w:eastAsia="en-US"/>
        </w:rPr>
        <w:t>entitled/not entitled*</w:t>
      </w:r>
      <w:r w:rsidRPr="00D61EB4">
        <w:rPr>
          <w:rFonts w:ascii="Times New Roman" w:hAnsi="Times New Roman" w:cs="Times New Roman"/>
          <w:sz w:val="22"/>
          <w:szCs w:val="20"/>
          <w:lang w:val="en-GB" w:eastAsia="en-US"/>
        </w:rPr>
        <w:t xml:space="preserve"> to any property (state particulars if infant is entitled to property).</w:t>
      </w:r>
    </w:p>
    <w:p w14:paraId="207D2AD8" w14:textId="135C69AC"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sidR="00A25A3C">
        <w:rPr>
          <w:rFonts w:ascii="Times New Roman" w:hAnsi="Times New Roman" w:cs="Times New Roman"/>
          <w:sz w:val="22"/>
          <w:szCs w:val="20"/>
          <w:lang w:val="en-GB" w:eastAsia="en-US"/>
        </w:rPr>
        <w:t xml:space="preserve">{{‘is’ if </w:t>
      </w:r>
      <w:proofErr w:type="spellStart"/>
      <w:r w:rsidR="00A25A3C">
        <w:rPr>
          <w:rFonts w:ascii="Times New Roman" w:hAnsi="Times New Roman" w:cs="Times New Roman"/>
          <w:sz w:val="22"/>
          <w:szCs w:val="20"/>
          <w:lang w:val="en-GB" w:eastAsia="en-US"/>
        </w:rPr>
        <w:t>child_in_custody</w:t>
      </w:r>
      <w:proofErr w:type="spellEnd"/>
      <w:r w:rsidR="00A25A3C">
        <w:rPr>
          <w:rFonts w:ascii="Times New Roman" w:hAnsi="Times New Roman" w:cs="Times New Roman"/>
          <w:sz w:val="22"/>
          <w:szCs w:val="20"/>
          <w:lang w:val="en-GB" w:eastAsia="en-US"/>
        </w:rPr>
        <w:t xml:space="preserve"> is True else ‘is not’}}</w:t>
      </w:r>
      <w:r w:rsidRPr="00B8754D">
        <w:rPr>
          <w:rFonts w:ascii="Times New Roman" w:hAnsi="Times New Roman" w:cs="Times New Roman"/>
          <w:sz w:val="22"/>
          <w:szCs w:val="20"/>
          <w:highlight w:val="yellow"/>
          <w:lang w:val="en-GB" w:eastAsia="en-US"/>
        </w:rPr>
        <w:t>is/is not*</w:t>
      </w:r>
      <w:r w:rsidRPr="00D61EB4">
        <w:rPr>
          <w:rFonts w:ascii="Times New Roman" w:hAnsi="Times New Roman" w:cs="Times New Roman"/>
          <w:sz w:val="22"/>
          <w:szCs w:val="20"/>
          <w:lang w:val="en-GB" w:eastAsia="en-US"/>
        </w:rPr>
        <w:t xml:space="preserve"> in the actual custody (or under the guardianship) of the Applicant(s) (state </w:t>
      </w:r>
      <w:r w:rsidRPr="00D61EB4">
        <w:rPr>
          <w:rFonts w:ascii="Times New Roman" w:hAnsi="Times New Roman" w:cs="Times New Roman"/>
          <w:sz w:val="22"/>
          <w:szCs w:val="20"/>
          <w:lang w:val="en-GB" w:eastAsia="en-US"/>
        </w:rPr>
        <w:lastRenderedPageBreak/>
        <w:t>whereabouts of the said infant if he is not in the actual custody of the Applicant(s)).</w:t>
      </w:r>
    </w:p>
    <w:p w14:paraId="7CE16C84" w14:textId="4C41C0CE"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Applicant(s) </w:t>
      </w:r>
      <w:r w:rsidR="00A25A3C">
        <w:rPr>
          <w:rFonts w:ascii="Times New Roman" w:hAnsi="Times New Roman" w:cs="Times New Roman"/>
          <w:sz w:val="22"/>
          <w:szCs w:val="20"/>
          <w:lang w:val="en-GB" w:eastAsia="en-US"/>
        </w:rPr>
        <w:t xml:space="preserve">{{‘have’ if </w:t>
      </w:r>
      <w:proofErr w:type="spellStart"/>
      <w:r w:rsidR="00A25A3C">
        <w:rPr>
          <w:rFonts w:ascii="Times New Roman" w:hAnsi="Times New Roman" w:cs="Times New Roman"/>
          <w:sz w:val="22"/>
          <w:szCs w:val="20"/>
          <w:lang w:val="en-GB" w:eastAsia="en-US"/>
        </w:rPr>
        <w:t>infant_support</w:t>
      </w:r>
      <w:proofErr w:type="spellEnd"/>
      <w:r w:rsidR="00A25A3C">
        <w:rPr>
          <w:rFonts w:ascii="Times New Roman" w:hAnsi="Times New Roman" w:cs="Times New Roman"/>
          <w:sz w:val="22"/>
          <w:szCs w:val="20"/>
          <w:lang w:val="en-GB" w:eastAsia="en-US"/>
        </w:rPr>
        <w:t xml:space="preserve"> is True else ‘have not’</w:t>
      </w:r>
      <w:proofErr w:type="gramStart"/>
      <w:r w:rsidR="00A25A3C">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have</w:t>
      </w:r>
      <w:proofErr w:type="gramEnd"/>
      <w:r w:rsidRPr="00D61EB4">
        <w:rPr>
          <w:rFonts w:ascii="Times New Roman" w:hAnsi="Times New Roman" w:cs="Times New Roman"/>
          <w:sz w:val="22"/>
          <w:szCs w:val="20"/>
          <w:lang w:val="en-GB" w:eastAsia="en-US"/>
        </w:rPr>
        <w:t xml:space="preserve">/have not* been supporting the said infant since </w:t>
      </w:r>
      <w:r w:rsidR="00A25A3C">
        <w:rPr>
          <w:rFonts w:ascii="Times New Roman" w:hAnsi="Times New Roman" w:cs="Times New Roman"/>
          <w:sz w:val="22"/>
          <w:szCs w:val="20"/>
          <w:lang w:val="en-GB" w:eastAsia="en-US"/>
        </w:rPr>
        <w:t>{{</w:t>
      </w:r>
      <w:proofErr w:type="spellStart"/>
      <w:r w:rsidR="00A25A3C">
        <w:rPr>
          <w:rFonts w:ascii="Times New Roman" w:hAnsi="Times New Roman" w:cs="Times New Roman"/>
          <w:sz w:val="22"/>
          <w:szCs w:val="20"/>
          <w:lang w:val="en-GB" w:eastAsia="en-US"/>
        </w:rPr>
        <w:t>date_commence_support</w:t>
      </w:r>
      <w:proofErr w:type="spellEnd"/>
      <w:r w:rsidR="00A25A3C">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(date on which support commenced).</w:t>
      </w:r>
      <w:r w:rsidR="00B8754D">
        <w:rPr>
          <w:rFonts w:ascii="Times New Roman" w:hAnsi="Times New Roman" w:cs="Times New Roman"/>
          <w:sz w:val="22"/>
          <w:szCs w:val="20"/>
          <w:lang w:val="en-GB" w:eastAsia="en-US"/>
        </w:rPr>
        <w:t xml:space="preserve"> </w:t>
      </w:r>
    </w:p>
    <w:p w14:paraId="0008D5CB" w14:textId="77777777" w:rsidR="00A25A3C"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sidR="00A25A3C">
        <w:rPr>
          <w:rFonts w:ascii="Times New Roman" w:hAnsi="Times New Roman" w:cs="Times New Roman"/>
          <w:sz w:val="22"/>
          <w:szCs w:val="20"/>
          <w:lang w:val="en-GB" w:eastAsia="en-US"/>
        </w:rPr>
        <w:t xml:space="preserve">{{‘has’ if </w:t>
      </w:r>
      <w:proofErr w:type="spellStart"/>
      <w:r w:rsidR="00A25A3C">
        <w:rPr>
          <w:rFonts w:ascii="Times New Roman" w:hAnsi="Times New Roman" w:cs="Times New Roman"/>
          <w:sz w:val="22"/>
          <w:szCs w:val="20"/>
          <w:lang w:val="en-GB" w:eastAsia="en-US"/>
        </w:rPr>
        <w:t>subject_to_order</w:t>
      </w:r>
      <w:proofErr w:type="spellEnd"/>
      <w:r w:rsidR="00A25A3C">
        <w:rPr>
          <w:rFonts w:ascii="Times New Roman" w:hAnsi="Times New Roman" w:cs="Times New Roman"/>
          <w:sz w:val="22"/>
          <w:szCs w:val="20"/>
          <w:lang w:val="en-GB" w:eastAsia="en-US"/>
        </w:rPr>
        <w:t xml:space="preserve"> is True else ‘has not’</w:t>
      </w:r>
      <w:proofErr w:type="gramStart"/>
      <w:r w:rsidR="00A25A3C">
        <w:rPr>
          <w:rFonts w:ascii="Times New Roman" w:hAnsi="Times New Roman" w:cs="Times New Roman"/>
          <w:sz w:val="22"/>
          <w:szCs w:val="20"/>
          <w:lang w:val="en-GB" w:eastAsia="en-US"/>
        </w:rPr>
        <w:t>}}</w:t>
      </w:r>
      <w:r w:rsidRPr="00B8754D">
        <w:rPr>
          <w:rFonts w:ascii="Times New Roman" w:hAnsi="Times New Roman" w:cs="Times New Roman"/>
          <w:sz w:val="22"/>
          <w:szCs w:val="20"/>
          <w:highlight w:val="yellow"/>
          <w:lang w:val="en-GB" w:eastAsia="en-US"/>
        </w:rPr>
        <w:t>has</w:t>
      </w:r>
      <w:proofErr w:type="gramEnd"/>
      <w:r w:rsidRPr="00B8754D">
        <w:rPr>
          <w:rFonts w:ascii="Times New Roman" w:hAnsi="Times New Roman" w:cs="Times New Roman"/>
          <w:sz w:val="22"/>
          <w:szCs w:val="20"/>
          <w:highlight w:val="yellow"/>
          <w:lang w:val="en-GB" w:eastAsia="en-US"/>
        </w:rPr>
        <w:t>/has not*</w:t>
      </w:r>
      <w:r w:rsidRPr="00D61EB4">
        <w:rPr>
          <w:rFonts w:ascii="Times New Roman" w:hAnsi="Times New Roman" w:cs="Times New Roman"/>
          <w:sz w:val="22"/>
          <w:szCs w:val="20"/>
          <w:lang w:val="en-GB" w:eastAsia="en-US"/>
        </w:rPr>
        <w:t xml:space="preserve"> been subject to an adoption order or of any application for an adoption order. </w:t>
      </w:r>
    </w:p>
    <w:p w14:paraId="6F0D122A" w14:textId="6DFE86F7" w:rsidR="00050EA6"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t>(State particulars if the said infant has been subject to an adoption order or an application for an adoption order.)</w:t>
      </w:r>
    </w:p>
    <w:p w14:paraId="588C90BD" w14:textId="7E9BDAE2" w:rsidR="00A25A3C" w:rsidRPr="00D61EB4" w:rsidRDefault="00A25A3C" w:rsidP="00050EA6">
      <w:pPr>
        <w:spacing w:before="60" w:after="60" w:line="240" w:lineRule="auto"/>
        <w:ind w:left="2127"/>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t>{{</w:t>
      </w:r>
      <w:proofErr w:type="spellStart"/>
      <w:r>
        <w:rPr>
          <w:rFonts w:ascii="Times New Roman" w:hAnsi="Times New Roman" w:cs="Times New Roman"/>
          <w:sz w:val="22"/>
          <w:szCs w:val="20"/>
          <w:lang w:val="en-GB" w:eastAsia="en-US"/>
        </w:rPr>
        <w:t>adoption_order_particulars</w:t>
      </w:r>
      <w:proofErr w:type="spellEnd"/>
      <w:r>
        <w:rPr>
          <w:rFonts w:ascii="Times New Roman" w:hAnsi="Times New Roman" w:cs="Times New Roman"/>
          <w:sz w:val="22"/>
          <w:szCs w:val="20"/>
          <w:lang w:val="en-GB" w:eastAsia="en-US"/>
        </w:rPr>
        <w:t xml:space="preserve"> if </w:t>
      </w:r>
      <w:proofErr w:type="spellStart"/>
      <w:r>
        <w:rPr>
          <w:rFonts w:ascii="Times New Roman" w:hAnsi="Times New Roman" w:cs="Times New Roman"/>
          <w:sz w:val="22"/>
          <w:szCs w:val="20"/>
          <w:lang w:val="en-GB" w:eastAsia="en-US"/>
        </w:rPr>
        <w:t>subject_to_order</w:t>
      </w:r>
      <w:proofErr w:type="spellEnd"/>
      <w:r>
        <w:rPr>
          <w:rFonts w:ascii="Times New Roman" w:hAnsi="Times New Roman" w:cs="Times New Roman"/>
          <w:sz w:val="22"/>
          <w:szCs w:val="20"/>
          <w:lang w:val="en-GB" w:eastAsia="en-US"/>
        </w:rPr>
        <w:t xml:space="preserve"> is True}}</w:t>
      </w:r>
    </w:p>
    <w:p w14:paraId="637ECC2B" w14:textId="77777777"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ab/>
        <w:t>Particulars of Natural Father of infant to be adopted:</w:t>
      </w:r>
    </w:p>
    <w:p w14:paraId="126B71A7" w14:textId="52D03C2A"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father.name.first</w:t>
      </w:r>
      <w:proofErr w:type="spellEnd"/>
      <w:proofErr w:type="gram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father.name.last</w:t>
      </w:r>
      <w:proofErr w:type="spellEnd"/>
      <w:r w:rsidR="00B8754D">
        <w:rPr>
          <w:rFonts w:ascii="Times New Roman" w:hAnsi="Times New Roman" w:cs="Times New Roman"/>
          <w:sz w:val="22"/>
          <w:szCs w:val="20"/>
          <w:lang w:val="en-GB" w:eastAsia="en-US"/>
        </w:rPr>
        <w:t>}}</w:t>
      </w:r>
    </w:p>
    <w:p w14:paraId="3EF3D9F3" w14:textId="0FA9D466"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{{father.id}}</w:t>
      </w:r>
    </w:p>
    <w:p w14:paraId="2BFD27A7" w14:textId="2C153677"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father.address</w:t>
      </w:r>
      <w:proofErr w:type="spellEnd"/>
      <w:proofErr w:type="gramEnd"/>
      <w:r w:rsidR="00B8754D">
        <w:rPr>
          <w:rFonts w:ascii="Times New Roman" w:hAnsi="Times New Roman" w:cs="Times New Roman"/>
          <w:sz w:val="22"/>
          <w:szCs w:val="20"/>
          <w:lang w:val="en-GB" w:eastAsia="en-US"/>
        </w:rPr>
        <w:t>}}</w:t>
      </w:r>
    </w:p>
    <w:p w14:paraId="29E70C7C" w14:textId="1370722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father.nationality</w:t>
      </w:r>
      <w:proofErr w:type="spellEnd"/>
      <w:proofErr w:type="gramEnd"/>
      <w:r w:rsidR="00B8754D">
        <w:rPr>
          <w:rFonts w:ascii="Times New Roman" w:hAnsi="Times New Roman" w:cs="Times New Roman"/>
          <w:sz w:val="22"/>
          <w:szCs w:val="20"/>
          <w:lang w:val="en-GB" w:eastAsia="en-US"/>
        </w:rPr>
        <w:t>}}</w:t>
      </w:r>
    </w:p>
    <w:p w14:paraId="1FD6AA38" w14:textId="4D93D8BE"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father.religion</w:t>
      </w:r>
      <w:proofErr w:type="spellEnd"/>
      <w:proofErr w:type="gramEnd"/>
      <w:r w:rsidR="00B8754D">
        <w:rPr>
          <w:rFonts w:ascii="Times New Roman" w:hAnsi="Times New Roman" w:cs="Times New Roman"/>
          <w:sz w:val="22"/>
          <w:szCs w:val="20"/>
          <w:lang w:val="en-GB" w:eastAsia="en-US"/>
        </w:rPr>
        <w:t>}}</w:t>
      </w:r>
    </w:p>
    <w:p w14:paraId="094CF087" w14:textId="77777777"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Consent to the Originating Summons </w:t>
      </w:r>
      <w:r w:rsidRPr="00B8754D">
        <w:rPr>
          <w:rFonts w:ascii="Times New Roman" w:hAnsi="Times New Roman" w:cs="Times New Roman"/>
          <w:sz w:val="22"/>
          <w:szCs w:val="20"/>
          <w:highlight w:val="yellow"/>
          <w:lang w:val="en-GB" w:eastAsia="en-US"/>
        </w:rPr>
        <w:t>has/has not*</w:t>
      </w:r>
      <w:r w:rsidRPr="00D61EB4">
        <w:rPr>
          <w:rFonts w:ascii="Times New Roman" w:hAnsi="Times New Roman" w:cs="Times New Roman"/>
          <w:sz w:val="22"/>
          <w:szCs w:val="20"/>
          <w:lang w:val="en-GB" w:eastAsia="en-US"/>
        </w:rPr>
        <w:t xml:space="preserve"> been obtained.</w:t>
      </w:r>
    </w:p>
    <w:p w14:paraId="67B417C6" w14:textId="77777777"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8.</w:t>
      </w:r>
      <w:r w:rsidRPr="00D61EB4">
        <w:rPr>
          <w:rFonts w:ascii="Times New Roman" w:hAnsi="Times New Roman" w:cs="Times New Roman"/>
          <w:sz w:val="22"/>
          <w:szCs w:val="20"/>
          <w:lang w:val="en-GB" w:eastAsia="en-US"/>
        </w:rPr>
        <w:tab/>
        <w:t>Particulars of Natural Mother of infant to be adopted:</w:t>
      </w:r>
    </w:p>
    <w:p w14:paraId="0300F1A2" w14:textId="2C9BCA81"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r>
      <w:proofErr w:type="gramStart"/>
      <w:r w:rsidRPr="00D61EB4">
        <w:rPr>
          <w:rFonts w:ascii="Times New Roman" w:hAnsi="Times New Roman" w:cs="Times New Roman"/>
          <w:sz w:val="22"/>
          <w:szCs w:val="20"/>
          <w:lang w:val="en-GB" w:eastAsia="en-US"/>
        </w:rPr>
        <w:t>Name:</w:t>
      </w:r>
      <w:r w:rsidR="00B8754D">
        <w:rPr>
          <w:rFonts w:ascii="Times New Roman" w:hAnsi="Times New Roman" w:cs="Times New Roman"/>
          <w:sz w:val="22"/>
          <w:szCs w:val="20"/>
          <w:lang w:val="en-GB" w:eastAsia="en-US"/>
        </w:rPr>
        <w:t>{</w:t>
      </w:r>
      <w:proofErr w:type="gramEnd"/>
      <w:r w:rsidR="00B8754D">
        <w:rPr>
          <w:rFonts w:ascii="Times New Roman" w:hAnsi="Times New Roman" w:cs="Times New Roman"/>
          <w:sz w:val="22"/>
          <w:szCs w:val="20"/>
          <w:lang w:val="en-GB" w:eastAsia="en-US"/>
        </w:rPr>
        <w:t>{</w:t>
      </w:r>
      <w:proofErr w:type="spellStart"/>
      <w:r w:rsidR="00B8754D">
        <w:rPr>
          <w:rFonts w:ascii="Times New Roman" w:hAnsi="Times New Roman" w:cs="Times New Roman"/>
          <w:sz w:val="22"/>
          <w:szCs w:val="20"/>
          <w:lang w:val="en-GB" w:eastAsia="en-US"/>
        </w:rPr>
        <w:t>mother.name.first</w:t>
      </w:r>
      <w:proofErr w:type="spellEnd"/>
      <w:r w:rsidR="00B8754D">
        <w:rPr>
          <w:rFonts w:ascii="Times New Roman" w:hAnsi="Times New Roman" w:cs="Times New Roman"/>
          <w:sz w:val="22"/>
          <w:szCs w:val="20"/>
          <w:lang w:val="en-GB" w:eastAsia="en-US"/>
        </w:rPr>
        <w:t>}} {{</w:t>
      </w:r>
      <w:proofErr w:type="spellStart"/>
      <w:r w:rsidR="00B8754D">
        <w:rPr>
          <w:rFonts w:ascii="Times New Roman" w:hAnsi="Times New Roman" w:cs="Times New Roman"/>
          <w:sz w:val="22"/>
          <w:szCs w:val="20"/>
          <w:lang w:val="en-GB" w:eastAsia="en-US"/>
        </w:rPr>
        <w:t>mother.name.last</w:t>
      </w:r>
      <w:proofErr w:type="spellEnd"/>
      <w:r w:rsidR="00B8754D">
        <w:rPr>
          <w:rFonts w:ascii="Times New Roman" w:hAnsi="Times New Roman" w:cs="Times New Roman"/>
          <w:sz w:val="22"/>
          <w:szCs w:val="20"/>
          <w:lang w:val="en-GB" w:eastAsia="en-US"/>
        </w:rPr>
        <w:t>}}</w:t>
      </w:r>
    </w:p>
    <w:p w14:paraId="56427A24" w14:textId="5D546203"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{{mother.id}}</w:t>
      </w:r>
    </w:p>
    <w:p w14:paraId="4F5489F3" w14:textId="118AF560"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mother.address</w:t>
      </w:r>
      <w:proofErr w:type="spellEnd"/>
      <w:proofErr w:type="gramEnd"/>
      <w:r w:rsidR="00B8754D">
        <w:rPr>
          <w:rFonts w:ascii="Times New Roman" w:hAnsi="Times New Roman" w:cs="Times New Roman"/>
          <w:sz w:val="22"/>
          <w:szCs w:val="20"/>
          <w:lang w:val="en-GB" w:eastAsia="en-US"/>
        </w:rPr>
        <w:t>}}</w:t>
      </w:r>
    </w:p>
    <w:p w14:paraId="793D1C12" w14:textId="498D6A1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mother.nationality</w:t>
      </w:r>
      <w:proofErr w:type="spellEnd"/>
      <w:proofErr w:type="gramEnd"/>
      <w:r w:rsidR="00B8754D">
        <w:rPr>
          <w:rFonts w:ascii="Times New Roman" w:hAnsi="Times New Roman" w:cs="Times New Roman"/>
          <w:sz w:val="22"/>
          <w:szCs w:val="20"/>
          <w:lang w:val="en-GB" w:eastAsia="en-US"/>
        </w:rPr>
        <w:t>}}</w:t>
      </w:r>
    </w:p>
    <w:p w14:paraId="386AD4DA" w14:textId="68131F3D"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w:t>
      </w:r>
      <w:proofErr w:type="spellStart"/>
      <w:proofErr w:type="gramStart"/>
      <w:r w:rsidR="00B8754D">
        <w:rPr>
          <w:rFonts w:ascii="Times New Roman" w:hAnsi="Times New Roman" w:cs="Times New Roman"/>
          <w:sz w:val="22"/>
          <w:szCs w:val="20"/>
          <w:lang w:val="en-GB" w:eastAsia="en-US"/>
        </w:rPr>
        <w:t>mother.religion</w:t>
      </w:r>
      <w:proofErr w:type="spellEnd"/>
      <w:proofErr w:type="gramEnd"/>
      <w:r w:rsidR="00B8754D">
        <w:rPr>
          <w:rFonts w:ascii="Times New Roman" w:hAnsi="Times New Roman" w:cs="Times New Roman"/>
          <w:sz w:val="22"/>
          <w:szCs w:val="20"/>
          <w:lang w:val="en-GB" w:eastAsia="en-US"/>
        </w:rPr>
        <w:t>}}</w:t>
      </w:r>
    </w:p>
    <w:p w14:paraId="757481D7" w14:textId="77777777"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Consent to the Originating Summons </w:t>
      </w:r>
      <w:r w:rsidRPr="00B8754D">
        <w:rPr>
          <w:rFonts w:ascii="Times New Roman" w:hAnsi="Times New Roman" w:cs="Times New Roman"/>
          <w:sz w:val="22"/>
          <w:szCs w:val="20"/>
          <w:highlight w:val="yellow"/>
          <w:lang w:val="en-GB" w:eastAsia="en-US"/>
        </w:rPr>
        <w:t>has/has not*</w:t>
      </w:r>
      <w:r w:rsidRPr="00D61EB4">
        <w:rPr>
          <w:rFonts w:ascii="Times New Roman" w:hAnsi="Times New Roman" w:cs="Times New Roman"/>
          <w:sz w:val="22"/>
          <w:szCs w:val="20"/>
          <w:lang w:val="en-GB" w:eastAsia="en-US"/>
        </w:rPr>
        <w:t xml:space="preserve"> been obtained.</w:t>
      </w:r>
    </w:p>
    <w:p w14:paraId="11A5FC5C" w14:textId="77777777" w:rsidR="00050EA6" w:rsidRPr="00D61EB4" w:rsidRDefault="00050EA6" w:rsidP="00050EA6">
      <w:pPr>
        <w:spacing w:before="120" w:after="0" w:line="240" w:lineRule="auto"/>
        <w:ind w:left="2127" w:hanging="284"/>
        <w:jc w:val="both"/>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9.</w:t>
      </w:r>
      <w:r w:rsidRPr="00D61EB4">
        <w:rPr>
          <w:rFonts w:ascii="Times New Roman" w:hAnsi="Times New Roman" w:cs="Times New Roman"/>
          <w:sz w:val="22"/>
          <w:szCs w:val="22"/>
          <w:lang w:val="en-GB" w:eastAsia="en-US"/>
        </w:rPr>
        <w:tab/>
        <w:t>The Applicant(s) undertakes (undertake) if an order is made on this Originating Summons, to provide maintenance and education for the said infant. The Applicant(s) will, if required, secure the above provision by bond or otherwise as the Court may require.</w:t>
      </w:r>
    </w:p>
    <w:p w14:paraId="27CF1497" w14:textId="77777777"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sidRPr="00D61EB4">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ab/>
        <w:t>The Applicant(s) has not (have not nor has either of them) received or agree to receive, and no person has made or given or agreed to make or give to the Applicant(s) (or either of them) any payment or reward in consideration of the adoption of the said infant except as follows:</w:t>
      </w:r>
    </w:p>
    <w:p w14:paraId="4E559D0D" w14:textId="77777777"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t>(State the nature of the payment or reward made or received in consideration of the adoption.)</w:t>
      </w:r>
    </w:p>
    <w:p w14:paraId="4576DE67" w14:textId="77777777"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11.</w:t>
      </w:r>
      <w:r w:rsidRPr="00D61EB4">
        <w:rPr>
          <w:rFonts w:ascii="Times New Roman" w:hAnsi="Times New Roman" w:cs="Times New Roman"/>
          <w:sz w:val="22"/>
          <w:szCs w:val="20"/>
          <w:lang w:val="en-GB" w:eastAsia="en-US"/>
        </w:rPr>
        <w:tab/>
        <w:t xml:space="preserve">The Applicant(s) shall provide for the costs of this Originating Summons including the costs of the </w:t>
      </w:r>
      <w:r w:rsidRPr="00D61EB4">
        <w:rPr>
          <w:rFonts w:ascii="Times New Roman" w:hAnsi="Times New Roman" w:cs="Times New Roman"/>
          <w:szCs w:val="20"/>
          <w:lang w:val="en-GB"/>
        </w:rPr>
        <w:t>Director</w:t>
      </w:r>
      <w:ins w:id="0" w:author="Aziziyah MD HAMBALI (FJCOURTS)" w:date="2020-04-24T16:12:00Z">
        <w:r w:rsidRPr="005F3ED8">
          <w:rPr>
            <w:rFonts w:ascii="Times New Roman" w:hAnsi="Times New Roman" w:cs="Times New Roman"/>
            <w:szCs w:val="20"/>
            <w:lang w:val="en-GB"/>
          </w:rPr>
          <w:t>-General</w:t>
        </w:r>
        <w:r w:rsidRPr="00D3028D" w:rsidDel="00D3028D">
          <w:rPr>
            <w:rFonts w:ascii="Times New Roman" w:hAnsi="Times New Roman" w:cs="Times New Roman"/>
            <w:szCs w:val="20"/>
            <w:lang w:val="en-GB"/>
          </w:rPr>
          <w:t xml:space="preserve"> </w:t>
        </w:r>
      </w:ins>
      <w:r w:rsidRPr="00D61EB4">
        <w:rPr>
          <w:rFonts w:ascii="Times New Roman" w:hAnsi="Times New Roman" w:cs="Times New Roman"/>
          <w:szCs w:val="20"/>
          <w:lang w:val="en-GB"/>
        </w:rPr>
        <w:t xml:space="preserve">of Social Welfare </w:t>
      </w:r>
      <w:r w:rsidRPr="00D61EB4">
        <w:rPr>
          <w:rFonts w:ascii="Times New Roman" w:hAnsi="Times New Roman" w:cs="Times New Roman"/>
          <w:sz w:val="22"/>
          <w:szCs w:val="20"/>
          <w:lang w:val="en-GB" w:eastAsia="en-US"/>
        </w:rPr>
        <w:t>if he is appointed guardian in adoption of the said infant or such person as may be appointed by this Court.</w:t>
      </w:r>
    </w:p>
    <w:p w14:paraId="7C3EF7B8" w14:textId="77777777" w:rsidR="00050EA6" w:rsidRPr="00D61EB4" w:rsidRDefault="00050EA6" w:rsidP="00050EA6">
      <w:pPr>
        <w:spacing w:before="120" w:after="0" w:line="240" w:lineRule="auto"/>
        <w:jc w:val="both"/>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GUID=6b4ada2a-4187-426d-b743-5e715bad8067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(*Delete as appropriate)</w:t>
      </w:r>
    </w:p>
    <w:p w14:paraId="16B25A0A" w14:textId="77777777" w:rsidR="00050EA6" w:rsidRDefault="00050EA6" w:rsidP="00050EA6">
      <w:pPr>
        <w:spacing w:before="120" w:after="0" w:line="240" w:lineRule="auto"/>
        <w:jc w:val="both"/>
        <w:rPr>
          <w:rFonts w:ascii="Times New Roman" w:hAnsi="Times New Roman" w:cs="Times New Roman"/>
          <w:sz w:val="26"/>
          <w:szCs w:val="20"/>
          <w:lang w:val="en-GB" w:eastAsia="en-US"/>
        </w:rPr>
      </w:pPr>
    </w:p>
    <w:p w14:paraId="6496ADC2" w14:textId="77777777" w:rsidR="00050EA6" w:rsidRPr="006F2CA2" w:rsidRDefault="00050EA6" w:rsidP="00050EA6">
      <w:pPr>
        <w:spacing w:before="120" w:after="0" w:line="240" w:lineRule="auto"/>
        <w:jc w:val="both"/>
        <w:rPr>
          <w:rFonts w:ascii="Times New Roman" w:hAnsi="Times New Roman" w:cs="Times New Roman"/>
          <w:sz w:val="26"/>
          <w:szCs w:val="20"/>
          <w:lang w:val="en-GB" w:eastAsia="en-US"/>
        </w:rPr>
      </w:pPr>
    </w:p>
    <w:sectPr w:rsidR="00050EA6" w:rsidRPr="006F2CA2" w:rsidSect="00864A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10102FF" w:usb1="38CF7CFA" w:usb2="00010016" w:usb3="00000000" w:csb0="001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10102FF" w:usb1="38CF7CFA" w:usb2="00010016" w:usb3="00000000" w:csb0="001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55CFB"/>
    <w:multiLevelType w:val="hybridMultilevel"/>
    <w:tmpl w:val="A90E2FE6"/>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ziziyah MD HAMBALI (FJCOURTS)">
    <w15:presenceInfo w15:providerId="None" w15:userId="Aziziyah MD HAMBALI (FJCOU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A6"/>
    <w:rsid w:val="00050EA6"/>
    <w:rsid w:val="00101DFD"/>
    <w:rsid w:val="005B6E0E"/>
    <w:rsid w:val="007E63BE"/>
    <w:rsid w:val="00842666"/>
    <w:rsid w:val="00864ACF"/>
    <w:rsid w:val="009D4600"/>
    <w:rsid w:val="00A25A3C"/>
    <w:rsid w:val="00B0279B"/>
    <w:rsid w:val="00B8754D"/>
    <w:rsid w:val="00C23621"/>
    <w:rsid w:val="00DE22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745A3C"/>
  <w15:chartTrackingRefBased/>
  <w15:docId w15:val="{50A45244-1676-AA44-A913-5E210E8B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EA6"/>
    <w:pPr>
      <w:spacing w:before="90" w:after="180" w:line="360" w:lineRule="auto"/>
    </w:pPr>
    <w:rPr>
      <w:rFonts w:ascii="Arial" w:eastAsia="Times New Roman" w:hAnsi="Arial" w:cs="Arial"/>
      <w:lang w:eastAsia="en-SG"/>
    </w:rPr>
  </w:style>
  <w:style w:type="paragraph" w:styleId="Heading1">
    <w:name w:val="heading 1"/>
    <w:basedOn w:val="Normal"/>
    <w:link w:val="Heading1Char"/>
    <w:uiPriority w:val="9"/>
    <w:qFormat/>
    <w:rsid w:val="00050EA6"/>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A6"/>
    <w:rPr>
      <w:rFonts w:ascii="Cambria" w:eastAsia="Times New Roman" w:hAnsi="Cambria" w:cs="Times New Roman"/>
      <w:b/>
      <w:bCs/>
      <w:color w:val="365F91"/>
      <w:sz w:val="28"/>
      <w:szCs w:val="28"/>
      <w:lang w:val="x-none" w:eastAsia="x-none"/>
    </w:rPr>
  </w:style>
  <w:style w:type="paragraph" w:customStyle="1" w:styleId="TableItemNoIndent">
    <w:name w:val="TableItemNoIndent"/>
    <w:basedOn w:val="Normal"/>
    <w:rsid w:val="00050EA6"/>
    <w:pPr>
      <w:spacing w:before="60" w:after="60" w:line="240" w:lineRule="auto"/>
    </w:pPr>
    <w:rPr>
      <w:rFonts w:ascii="Times New Roman" w:hAnsi="Times New Roman" w:cs="Times New Roman"/>
      <w:sz w:val="22"/>
      <w:szCs w:val="20"/>
      <w:lang w:val="en-US" w:eastAsia="en-US"/>
    </w:rPr>
  </w:style>
  <w:style w:type="paragraph" w:customStyle="1" w:styleId="TableItemIndent2">
    <w:name w:val="TableItemIndent(2)"/>
    <w:basedOn w:val="Normal"/>
    <w:rsid w:val="00050EA6"/>
    <w:pPr>
      <w:spacing w:before="60" w:after="60" w:line="240" w:lineRule="auto"/>
      <w:ind w:left="950" w:hanging="475"/>
    </w:pPr>
    <w:rPr>
      <w:rFonts w:ascii="Times New Roman" w:hAnsi="Times New Roman" w:cs="Times New Roman"/>
      <w:sz w:val="22"/>
      <w:szCs w:val="20"/>
      <w:lang w:val="en-US" w:eastAsia="en-US"/>
    </w:rPr>
  </w:style>
  <w:style w:type="paragraph" w:customStyle="1" w:styleId="TableItemCentered">
    <w:name w:val="TableItemCentered"/>
    <w:basedOn w:val="Normal"/>
    <w:rsid w:val="00050EA6"/>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050EA6"/>
    <w:pPr>
      <w:ind w:left="1584" w:hanging="533"/>
    </w:pPr>
    <w:rPr>
      <w:lang w:val="en-GB"/>
    </w:rPr>
  </w:style>
  <w:style w:type="paragraph" w:customStyle="1" w:styleId="ScheduleSectionTextIndent">
    <w:name w:val="ScheduleSectionTextIndent"/>
    <w:basedOn w:val="Normal"/>
    <w:qFormat/>
    <w:rsid w:val="00050EA6"/>
    <w:pPr>
      <w:spacing w:before="120" w:after="0" w:line="240" w:lineRule="auto"/>
      <w:jc w:val="both"/>
    </w:pPr>
    <w:rPr>
      <w:rFonts w:ascii="Times New Roman" w:hAnsi="Times New Roman" w:cs="Times New Roman"/>
      <w:sz w:val="22"/>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Yuqian</dc:creator>
  <cp:keywords/>
  <dc:description/>
  <cp:lastModifiedBy>David LI</cp:lastModifiedBy>
  <cp:revision>6</cp:revision>
  <dcterms:created xsi:type="dcterms:W3CDTF">2020-10-27T02:06:00Z</dcterms:created>
  <dcterms:modified xsi:type="dcterms:W3CDTF">2020-10-27T03:30:00Z</dcterms:modified>
</cp:coreProperties>
</file>